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DB877" w14:textId="77777777" w:rsidR="00F168C1" w:rsidRPr="00517FE8" w:rsidRDefault="00623F53">
      <w:pPr>
        <w:rPr>
          <w:b/>
          <w:lang w:val="en-US"/>
        </w:rPr>
      </w:pPr>
      <w:r w:rsidRPr="00517FE8">
        <w:rPr>
          <w:b/>
          <w:lang w:val="en-US"/>
        </w:rPr>
        <w:t>PREDICTING SIGNAL PEPTIDES</w:t>
      </w:r>
    </w:p>
    <w:p w14:paraId="36EAA15F" w14:textId="77777777" w:rsidR="00623F53" w:rsidRPr="00517FE8" w:rsidRDefault="00623F53">
      <w:pPr>
        <w:rPr>
          <w:lang w:val="en-US"/>
        </w:rPr>
      </w:pPr>
    </w:p>
    <w:p w14:paraId="623D81F7" w14:textId="77777777" w:rsidR="00623F53" w:rsidRPr="00517FE8" w:rsidRDefault="00623F53">
      <w:pPr>
        <w:rPr>
          <w:lang w:val="en-US"/>
        </w:rPr>
      </w:pPr>
      <w:r w:rsidRPr="00517FE8">
        <w:rPr>
          <w:lang w:val="en-US"/>
        </w:rPr>
        <w:t>Sheng Han, Feride Eren</w:t>
      </w:r>
    </w:p>
    <w:p w14:paraId="6CAFD35E" w14:textId="77777777" w:rsidR="00623F53" w:rsidRPr="00517FE8" w:rsidRDefault="00623F53">
      <w:pPr>
        <w:rPr>
          <w:b/>
          <w:lang w:val="en-US"/>
        </w:rPr>
      </w:pPr>
    </w:p>
    <w:p w14:paraId="304CB9E8" w14:textId="77777777" w:rsidR="00623F53" w:rsidRPr="00D06F6C" w:rsidRDefault="00623F53">
      <w:pPr>
        <w:rPr>
          <w:b/>
        </w:rPr>
      </w:pPr>
      <w:r w:rsidRPr="00D06F6C">
        <w:rPr>
          <w:b/>
        </w:rPr>
        <w:t>Abstract</w:t>
      </w:r>
    </w:p>
    <w:p w14:paraId="0A84BD65" w14:textId="6FF4FDFC" w:rsidR="004A3A3D" w:rsidRPr="00517FE8" w:rsidRDefault="005E6F3B" w:rsidP="004A6C95">
      <w:pPr>
        <w:rPr>
          <w:color w:val="000000" w:themeColor="text1"/>
        </w:rPr>
      </w:pPr>
      <w:r>
        <w:t xml:space="preserve">Prediction </w:t>
      </w:r>
      <w:r w:rsidR="00841095">
        <w:t xml:space="preserve">on the existence of </w:t>
      </w:r>
      <w:r>
        <w:t>signal peptides requires computational approach because they are not responsive to the current crystallization methods.</w:t>
      </w:r>
      <w:r w:rsidR="004A6C95">
        <w:t xml:space="preserve"> </w:t>
      </w:r>
      <w:r w:rsidR="004D61C0">
        <w:t>4 different prediction algorithms are used</w:t>
      </w:r>
      <w:r w:rsidR="00101F51">
        <w:t xml:space="preserve"> and compared</w:t>
      </w:r>
      <w:r w:rsidR="004D61C0">
        <w:t xml:space="preserve"> in this project which are Bernoulli NB, Multinomial NB, Logistic Regression and Linear Support Vector Machine. </w:t>
      </w:r>
      <w:r w:rsidR="004D61C0" w:rsidRPr="004A3A3D">
        <w:t xml:space="preserve">A </w:t>
      </w:r>
      <w:r w:rsidR="004A6C95" w:rsidRPr="004A3A3D">
        <w:t>stretch of hydrophobic amino acids</w:t>
      </w:r>
      <w:r w:rsidR="004A3A3D">
        <w:t xml:space="preserve"> is</w:t>
      </w:r>
      <w:r w:rsidR="004D61C0" w:rsidRPr="004A3A3D">
        <w:t xml:space="preserve"> both present in signal peptides and transmembrane helices which makes it challenging</w:t>
      </w:r>
      <w:r w:rsidR="004A6C95" w:rsidRPr="004A3A3D">
        <w:t xml:space="preserve"> for signal peptide and transmembrane helix predictors to correctly </w:t>
      </w:r>
      <w:r w:rsidR="00926EDF">
        <w:t>distinguish</w:t>
      </w:r>
      <w:r w:rsidR="00101F51" w:rsidRPr="004A3A3D">
        <w:t xml:space="preserve"> </w:t>
      </w:r>
      <w:r w:rsidR="004A3A3D" w:rsidRPr="004A3A3D">
        <w:t xml:space="preserve">the </w:t>
      </w:r>
      <w:r w:rsidR="004A6C95" w:rsidRPr="004A3A3D">
        <w:t>stretches of hydrophobic residues near the N-terminal methionine of a protein sequence.</w:t>
      </w:r>
      <w:r w:rsidR="004A3A3D">
        <w:t xml:space="preserve"> </w:t>
      </w:r>
      <w:r w:rsidR="004A3A3D" w:rsidRPr="00517FE8">
        <w:rPr>
          <w:color w:val="000000" w:themeColor="text1"/>
        </w:rPr>
        <w:t xml:space="preserve">The results for each </w:t>
      </w:r>
      <w:r w:rsidR="00101F51" w:rsidRPr="00517FE8">
        <w:rPr>
          <w:color w:val="000000" w:themeColor="text1"/>
        </w:rPr>
        <w:t xml:space="preserve">predicting model revealed logistic regression with n-gram of </w:t>
      </w:r>
      <w:r w:rsidR="00841095" w:rsidRPr="00517FE8">
        <w:rPr>
          <w:color w:val="000000" w:themeColor="text1"/>
        </w:rPr>
        <w:t>3 to 4. Our final model achieved 84% accuracy on the testing set.</w:t>
      </w:r>
    </w:p>
    <w:p w14:paraId="00E22B00" w14:textId="77777777" w:rsidR="004A3A3D" w:rsidRPr="004A3A3D" w:rsidRDefault="004A3A3D">
      <w:pPr>
        <w:rPr>
          <w:color w:val="C00000"/>
        </w:rPr>
      </w:pPr>
    </w:p>
    <w:p w14:paraId="7F9861D5" w14:textId="77777777" w:rsidR="004C1BAC" w:rsidRPr="002402E9" w:rsidRDefault="0041442A" w:rsidP="00A9782B">
      <w:pPr>
        <w:rPr>
          <w:b/>
        </w:rPr>
      </w:pPr>
      <w:r w:rsidRPr="00D06F6C">
        <w:rPr>
          <w:b/>
        </w:rPr>
        <w:t>Introduction</w:t>
      </w:r>
    </w:p>
    <w:p w14:paraId="13EE297C" w14:textId="77777777" w:rsidR="00A9782B" w:rsidRDefault="00D06F6C" w:rsidP="00A9782B">
      <w:r>
        <w:t>S</w:t>
      </w:r>
      <w:r w:rsidR="00A9782B" w:rsidRPr="00A9782B">
        <w:t>ignal peptide</w:t>
      </w:r>
      <w:r>
        <w:t>s</w:t>
      </w:r>
      <w:r w:rsidR="00A9782B" w:rsidRPr="00A9782B">
        <w:t xml:space="preserve"> </w:t>
      </w:r>
      <w:r>
        <w:t xml:space="preserve">are extra peptide extension </w:t>
      </w:r>
      <w:r w:rsidR="00A9782B" w:rsidRPr="00A9782B">
        <w:t>that contains 16–30 amino acids added t</w:t>
      </w:r>
      <w:r>
        <w:t xml:space="preserve">o the N-terminus of the protein. They function by </w:t>
      </w:r>
      <w:r w:rsidR="00C510FF">
        <w:t>helping</w:t>
      </w:r>
      <w:r w:rsidRPr="00D06F6C">
        <w:t xml:space="preserve"> the transport mechanism within the cell to bring it </w:t>
      </w:r>
      <w:r w:rsidR="008540C4">
        <w:t>to its specific destination which protein is delivered within the cell</w:t>
      </w:r>
      <w:r w:rsidR="00C510FF">
        <w:t xml:space="preserve">. It is removed while </w:t>
      </w:r>
      <w:r w:rsidR="00A9782B" w:rsidRPr="00A9782B">
        <w:t>the protein is translocated across the</w:t>
      </w:r>
      <w:r w:rsidR="00C510FF">
        <w:t xml:space="preserve"> endoplasmic reticulum membrane.</w:t>
      </w:r>
      <w:r w:rsidR="00E458DC">
        <w:t xml:space="preserve"> </w:t>
      </w:r>
    </w:p>
    <w:p w14:paraId="32BA37DD" w14:textId="77777777" w:rsidR="002402E9" w:rsidRDefault="002402E9" w:rsidP="002402E9">
      <w:r>
        <w:t xml:space="preserve">One of the most important topics to investigate in bioinformatics is structure and function of membrane proteins. Especially transmembrane proteins control very important function in organism </w:t>
      </w:r>
      <w:r w:rsidRPr="00C04662">
        <w:t>(Yu and Zhang, 2013)</w:t>
      </w:r>
      <w:r>
        <w:t xml:space="preserve">. To put simply, flow of information and substances in and out of cell is controlled by transmembrane proteins which are also important drug targets </w:t>
      </w:r>
      <w:r w:rsidRPr="004430D9">
        <w:t>(Reynolds et al., 2008)</w:t>
      </w:r>
      <w:r>
        <w:t>. 70% percent of the drug target that are known or being researched are transmembrane proteins (</w:t>
      </w:r>
      <w:proofErr w:type="spellStart"/>
      <w:r>
        <w:t>Yildirim</w:t>
      </w:r>
      <w:proofErr w:type="spellEnd"/>
      <w:r>
        <w:t xml:space="preserve"> et al., 2017)</w:t>
      </w:r>
    </w:p>
    <w:p w14:paraId="2CFDED82" w14:textId="77777777" w:rsidR="00076EC4" w:rsidRPr="00C510FF" w:rsidRDefault="00E458DC" w:rsidP="00A9782B">
      <w:r>
        <w:t xml:space="preserve">Confusions at predicting transmembrane protein can occur especially at signal peptides’ strongly hydrophobic and not part of the mature protein region is misclassified as a membrane-spanning portion of a transmembrane protein </w:t>
      </w:r>
      <w:r w:rsidRPr="004430D9">
        <w:t>(Reynolds et al., 2008)</w:t>
      </w:r>
      <w:r>
        <w:t xml:space="preserve">. </w:t>
      </w:r>
      <w:r w:rsidR="004446B2">
        <w:t xml:space="preserve">These kinds of inaccurate analysis also </w:t>
      </w:r>
      <w:r w:rsidR="00827004">
        <w:t>happen</w:t>
      </w:r>
      <w:r w:rsidR="004446B2">
        <w:t xml:space="preserve"> when </w:t>
      </w:r>
      <w:r w:rsidR="004446B2" w:rsidRPr="004446B2">
        <w:t>a transmembrane protein with a membrane-spanning segment near the N-terminus is often misclassi</w:t>
      </w:r>
      <w:r w:rsidR="004446B2">
        <w:t>fied as having a signal peptide.</w:t>
      </w:r>
    </w:p>
    <w:p w14:paraId="248D4E00" w14:textId="4FDFF72E" w:rsidR="00A9782B" w:rsidRDefault="004A1BEC">
      <w:r>
        <w:t xml:space="preserve">In this project, it is aimed to train and test a signal peptide classifier based on the data provided and two proteome sets chosen, Drosophila melanogaster and Mus </w:t>
      </w:r>
      <w:proofErr w:type="spellStart"/>
      <w:r>
        <w:t>musculus</w:t>
      </w:r>
      <w:proofErr w:type="spellEnd"/>
      <w:r>
        <w:t>.</w:t>
      </w:r>
      <w:r w:rsidR="00A66C5B">
        <w:t xml:space="preserve"> Note that this project does not aim at predicting the exact locations of signal peptides but only their existence.</w:t>
      </w:r>
    </w:p>
    <w:p w14:paraId="5BF60B33" w14:textId="0746B9A2" w:rsidR="00076EC4" w:rsidRPr="00A9782B" w:rsidRDefault="004A3A3D" w:rsidP="00CB0350">
      <w:r>
        <w:t xml:space="preserve">Prediction </w:t>
      </w:r>
      <w:r w:rsidR="00CB0350">
        <w:t xml:space="preserve">models used in this project are Bernoulli </w:t>
      </w:r>
      <w:r w:rsidR="00A66C5B">
        <w:t xml:space="preserve">Naïve </w:t>
      </w:r>
      <w:r w:rsidR="00CB0350">
        <w:t>B</w:t>
      </w:r>
      <w:r w:rsidR="00A66C5B">
        <w:t>ayes (NB)</w:t>
      </w:r>
      <w:r w:rsidR="00CB0350">
        <w:t>, Multinomial NB, Logistic Regression and Linear Support Vector Machine</w:t>
      </w:r>
      <w:r w:rsidR="00977203">
        <w:t xml:space="preserve"> (SVM)</w:t>
      </w:r>
      <w:r w:rsidR="00CB0350">
        <w:t>.</w:t>
      </w:r>
    </w:p>
    <w:p w14:paraId="09187C05" w14:textId="77777777" w:rsidR="0041442A" w:rsidRPr="00A9782B" w:rsidRDefault="0041442A"/>
    <w:p w14:paraId="0B5A9327" w14:textId="77777777" w:rsidR="0041442A" w:rsidRDefault="0041442A">
      <w:pPr>
        <w:rPr>
          <w:b/>
        </w:rPr>
      </w:pPr>
      <w:r w:rsidRPr="00CB0350">
        <w:rPr>
          <w:b/>
        </w:rPr>
        <w:t>Methods</w:t>
      </w:r>
    </w:p>
    <w:p w14:paraId="46AEDA02" w14:textId="3F4C2A15" w:rsidR="00317E4F" w:rsidRDefault="00317E4F">
      <w:r>
        <w:t>Two probabilistic models and two linear models are considered in this project. The two probabilistic models are generative models based on Naïve Bayes assumption, where it is assumed that each of the peptide is considered in</w:t>
      </w:r>
      <w:r w:rsidR="0092168C">
        <w:t>dependent</w:t>
      </w:r>
      <w:r>
        <w:t xml:space="preserve"> from others. Although it is known to be false, this model is commonly used in Machine Learning and have been proven useful.</w:t>
      </w:r>
    </w:p>
    <w:p w14:paraId="34D265B7" w14:textId="77777777" w:rsidR="000C6F6F" w:rsidRDefault="000C6F6F"/>
    <w:p w14:paraId="6A9371E6" w14:textId="221BD31F" w:rsidR="00926EDF" w:rsidRDefault="00977203">
      <w:r>
        <w:lastRenderedPageBreak/>
        <w:t>The two linear models – Logistic regression and SVM are also two commonly used linear classifier. Both model attempts to separate the training data by constructing a decision bou</w:t>
      </w:r>
      <w:r w:rsidR="00273476">
        <w:t>ndary around the known samples.</w:t>
      </w:r>
      <w:r w:rsidR="000C6F6F">
        <w:t xml:space="preserve">  For SVM, different kernel will be used, which transform input data into higher dimensions thus made linear separate possible in some cases.</w:t>
      </w:r>
    </w:p>
    <w:p w14:paraId="4FA5A27C" w14:textId="77777777" w:rsidR="003B0CD1" w:rsidRPr="00DC65BF" w:rsidRDefault="003B0CD1">
      <w:pPr>
        <w:rPr>
          <w:color w:val="000000" w:themeColor="text1"/>
        </w:rPr>
      </w:pPr>
    </w:p>
    <w:p w14:paraId="01591F84" w14:textId="2D975392" w:rsidR="000C6F6F" w:rsidRPr="00DC65BF" w:rsidRDefault="003F0CBF" w:rsidP="00517FE8">
      <w:pPr>
        <w:pStyle w:val="Heading2"/>
        <w:rPr>
          <w:color w:val="000000" w:themeColor="text1"/>
        </w:rPr>
      </w:pPr>
      <w:r w:rsidRPr="00DC65BF">
        <w:rPr>
          <w:color w:val="000000" w:themeColor="text1"/>
        </w:rPr>
        <w:t>Training Data</w:t>
      </w:r>
    </w:p>
    <w:p w14:paraId="45C7D3E9" w14:textId="35A336E4" w:rsidR="00A66C5B" w:rsidRPr="00DC65BF" w:rsidRDefault="00A66C5B">
      <w:pPr>
        <w:rPr>
          <w:color w:val="000000" w:themeColor="text1"/>
        </w:rPr>
      </w:pPr>
      <w:r w:rsidRPr="00DC65BF">
        <w:rPr>
          <w:color w:val="000000" w:themeColor="text1"/>
        </w:rPr>
        <w:t xml:space="preserve">Each of the 4 models are trained with provided </w:t>
      </w:r>
      <w:r w:rsidR="00926EDF" w:rsidRPr="00DC65BF">
        <w:rPr>
          <w:color w:val="000000" w:themeColor="text1"/>
        </w:rPr>
        <w:t>labelled</w:t>
      </w:r>
      <w:r w:rsidRPr="00DC65BF">
        <w:rPr>
          <w:color w:val="000000" w:themeColor="text1"/>
        </w:rPr>
        <w:t xml:space="preserve"> data. With a 0.2 testing set and 0.8 training set split. </w:t>
      </w:r>
      <w:r w:rsidR="003F0CBF" w:rsidRPr="00DC65BF">
        <w:rPr>
          <w:color w:val="000000" w:themeColor="text1"/>
        </w:rPr>
        <w:t xml:space="preserve"> </w:t>
      </w:r>
      <w:proofErr w:type="spellStart"/>
      <w:r w:rsidR="003F0CBF" w:rsidRPr="00DC65BF">
        <w:rPr>
          <w:color w:val="000000" w:themeColor="text1"/>
        </w:rPr>
        <w:t>Fasta</w:t>
      </w:r>
      <w:proofErr w:type="spellEnd"/>
      <w:r w:rsidR="003F0CBF" w:rsidRPr="00DC65BF">
        <w:rPr>
          <w:color w:val="000000" w:themeColor="text1"/>
        </w:rPr>
        <w:t xml:space="preserve"> format input data are divided and then </w:t>
      </w:r>
      <w:proofErr w:type="spellStart"/>
      <w:r w:rsidR="003F0CBF" w:rsidRPr="00DC65BF">
        <w:rPr>
          <w:color w:val="000000" w:themeColor="text1"/>
        </w:rPr>
        <w:t>vectorised</w:t>
      </w:r>
      <w:proofErr w:type="spellEnd"/>
      <w:r w:rsidR="003F0CBF" w:rsidRPr="00DC65BF">
        <w:rPr>
          <w:color w:val="000000" w:themeColor="text1"/>
        </w:rPr>
        <w:t xml:space="preserve"> to create sequence embedding. A simple Count </w:t>
      </w:r>
      <w:proofErr w:type="spellStart"/>
      <w:r w:rsidR="003F0CBF" w:rsidRPr="00DC65BF">
        <w:rPr>
          <w:color w:val="000000" w:themeColor="text1"/>
        </w:rPr>
        <w:t>Vectoriser</w:t>
      </w:r>
      <w:proofErr w:type="spellEnd"/>
      <w:r w:rsidR="003F0CBF" w:rsidRPr="00DC65BF">
        <w:rPr>
          <w:color w:val="000000" w:themeColor="text1"/>
        </w:rPr>
        <w:t xml:space="preserve"> is used to transform raw text into matrices according to the number of occurrence for each of the unique </w:t>
      </w:r>
      <w:r w:rsidR="00AA1F53" w:rsidRPr="00DC65BF">
        <w:rPr>
          <w:color w:val="000000" w:themeColor="text1"/>
        </w:rPr>
        <w:t>amino acid</w:t>
      </w:r>
      <w:r w:rsidR="003F0CBF" w:rsidRPr="00DC65BF">
        <w:rPr>
          <w:color w:val="000000" w:themeColor="text1"/>
        </w:rPr>
        <w:t xml:space="preserve"> in any given </w:t>
      </w:r>
      <w:r w:rsidR="00AA1F53" w:rsidRPr="00DC65BF">
        <w:rPr>
          <w:color w:val="000000" w:themeColor="text1"/>
        </w:rPr>
        <w:t xml:space="preserve">protein </w:t>
      </w:r>
      <w:r w:rsidR="003F0CBF" w:rsidRPr="00DC65BF">
        <w:rPr>
          <w:color w:val="000000" w:themeColor="text1"/>
        </w:rPr>
        <w:t>sequence.</w:t>
      </w:r>
    </w:p>
    <w:p w14:paraId="20BDF15B" w14:textId="5A035B2B" w:rsidR="006F7E69" w:rsidRPr="00DC65BF" w:rsidRDefault="003F0CBF">
      <w:pPr>
        <w:rPr>
          <w:color w:val="000000" w:themeColor="text1"/>
        </w:rPr>
      </w:pPr>
      <w:r w:rsidRPr="00DC65BF">
        <w:rPr>
          <w:color w:val="000000" w:themeColor="text1"/>
        </w:rPr>
        <w:t xml:space="preserve">Since there are total of 21 </w:t>
      </w:r>
      <w:r w:rsidR="009B7807" w:rsidRPr="00DC65BF">
        <w:rPr>
          <w:rFonts w:eastAsiaTheme="minorHAnsi"/>
          <w:color w:val="000000" w:themeColor="text1"/>
        </w:rPr>
        <w:t>amino acids</w:t>
      </w:r>
      <w:r w:rsidRPr="00DC65BF">
        <w:rPr>
          <w:color w:val="000000" w:themeColor="text1"/>
        </w:rPr>
        <w:t>, this results an input vector of N by 21.</w:t>
      </w:r>
      <w:r w:rsidR="00AA1F53" w:rsidRPr="00DC65BF">
        <w:rPr>
          <w:color w:val="000000" w:themeColor="text1"/>
        </w:rPr>
        <w:t xml:space="preserve"> Where N is the total </w:t>
      </w:r>
      <w:r w:rsidR="006F7E69" w:rsidRPr="00DC65BF">
        <w:rPr>
          <w:color w:val="000000" w:themeColor="text1"/>
        </w:rPr>
        <w:t>training</w:t>
      </w:r>
      <w:r w:rsidR="00AA1F53" w:rsidRPr="00DC65BF">
        <w:rPr>
          <w:color w:val="000000" w:themeColor="text1"/>
        </w:rPr>
        <w:t xml:space="preserve"> sample. </w:t>
      </w:r>
    </w:p>
    <w:p w14:paraId="4DCD6373" w14:textId="77777777" w:rsidR="006F7E69" w:rsidRPr="00DC65BF" w:rsidRDefault="006F7E69">
      <w:pPr>
        <w:rPr>
          <w:color w:val="000000" w:themeColor="text1"/>
        </w:rPr>
      </w:pPr>
    </w:p>
    <w:p w14:paraId="5B6D2305" w14:textId="4AD41B3C" w:rsidR="006F7E69" w:rsidRPr="00DC65BF" w:rsidRDefault="006F7E69">
      <w:pPr>
        <w:rPr>
          <w:color w:val="000000" w:themeColor="text1"/>
        </w:rPr>
      </w:pPr>
      <w:r w:rsidRPr="00DC65BF">
        <w:rPr>
          <w:color w:val="000000" w:themeColor="text1"/>
        </w:rPr>
        <w:t xml:space="preserve">To improve the accuracy and also the ratio between number of features and samples, N-gram is used to combine adjacent </w:t>
      </w:r>
      <w:r w:rsidR="00A8739F" w:rsidRPr="00DC65BF">
        <w:rPr>
          <w:color w:val="000000" w:themeColor="text1"/>
        </w:rPr>
        <w:t>amino acid into groups of k members. Where k is the number of amino acid in a group. This k is a hyper-parameter that requires tuning during training.</w:t>
      </w:r>
    </w:p>
    <w:p w14:paraId="515BEF36" w14:textId="77777777" w:rsidR="00FB2FA7" w:rsidRPr="00DC65BF" w:rsidRDefault="00FB2FA7">
      <w:pPr>
        <w:rPr>
          <w:color w:val="000000" w:themeColor="text1"/>
        </w:rPr>
      </w:pPr>
    </w:p>
    <w:p w14:paraId="0A35C998" w14:textId="12E57A23" w:rsidR="00FB2FA7" w:rsidRPr="00DC65BF" w:rsidRDefault="00FB2FA7">
      <w:pPr>
        <w:rPr>
          <w:color w:val="000000" w:themeColor="text1"/>
        </w:rPr>
      </w:pPr>
      <w:r w:rsidRPr="00DC65BF">
        <w:rPr>
          <w:color w:val="000000" w:themeColor="text1"/>
        </w:rPr>
        <w:t>Transmembrane (TM) protein dataset and non-TM dataset are trained separately at first, then combined for prediction. It is expected the TM protein dataset will perform poorly compared with non-TM dataset.</w:t>
      </w:r>
    </w:p>
    <w:p w14:paraId="7ACE9326" w14:textId="77777777" w:rsidR="006F7E69" w:rsidRPr="00DC65BF" w:rsidRDefault="006F7E69">
      <w:pPr>
        <w:rPr>
          <w:rFonts w:ascii="Times New Roman" w:eastAsia="Times New Roman" w:hAnsi="Times New Roman" w:cs="Times New Roman"/>
          <w:color w:val="000000" w:themeColor="text1"/>
          <w:lang w:val="en-GB" w:eastAsia="zh-CN"/>
        </w:rPr>
      </w:pPr>
    </w:p>
    <w:p w14:paraId="0BF2DA16" w14:textId="50AF054E" w:rsidR="00A866A8" w:rsidRPr="00DC65BF" w:rsidRDefault="00A866A8" w:rsidP="00517FE8">
      <w:pPr>
        <w:pStyle w:val="Heading2"/>
        <w:rPr>
          <w:color w:val="000000" w:themeColor="text1"/>
          <w:lang w:val="en-GB" w:eastAsia="zh-CN"/>
        </w:rPr>
      </w:pPr>
      <w:r w:rsidRPr="00DC65BF">
        <w:rPr>
          <w:color w:val="000000" w:themeColor="text1"/>
          <w:lang w:val="en-GB" w:eastAsia="zh-CN"/>
        </w:rPr>
        <w:t>Model Evaluation</w:t>
      </w:r>
    </w:p>
    <w:p w14:paraId="49B6AE15" w14:textId="19FC19A4" w:rsidR="00A66C5B" w:rsidRDefault="00A66C5B">
      <w:r>
        <w:t xml:space="preserve">There are two model evaluation methods used. The first is called performance test, where the accuracy of each model is compared based on n-fold cross-validation. This provide an overview of the true performance in </w:t>
      </w:r>
      <w:r w:rsidR="006528C1">
        <w:t>terms of predicting</w:t>
      </w:r>
      <w:r>
        <w:t xml:space="preserve"> accuracy. </w:t>
      </w:r>
    </w:p>
    <w:p w14:paraId="60BD0CEC" w14:textId="77777777" w:rsidR="003B0CD1" w:rsidRDefault="003B0CD1"/>
    <w:p w14:paraId="4B19C77A" w14:textId="5861B296" w:rsidR="00A66C5B" w:rsidRDefault="00A66C5B">
      <w:pPr>
        <w:rPr>
          <w:lang w:eastAsia="zh-CN"/>
        </w:rPr>
      </w:pPr>
      <w:r>
        <w:t xml:space="preserve">In order to gain additional </w:t>
      </w:r>
      <w:r w:rsidR="006528C1">
        <w:t>insights, precision and recalls must be used</w:t>
      </w:r>
      <w:r w:rsidR="00E35BEB">
        <w:t xml:space="preserve">. Those measures provide a detailed performance break down in terms of the false negative, false positive, true positive and true negative. </w:t>
      </w:r>
      <w:r w:rsidR="00517FE8">
        <w:t>With additional f-beta score, the true prediction performance can be measured accurately and compared with other models.</w:t>
      </w:r>
    </w:p>
    <w:p w14:paraId="50A4E39E" w14:textId="77777777" w:rsidR="003B0CD1" w:rsidRPr="00517FE8" w:rsidRDefault="003B0CD1"/>
    <w:p w14:paraId="26B57ACA" w14:textId="77777777" w:rsidR="0041442A" w:rsidRDefault="0041442A">
      <w:pPr>
        <w:rPr>
          <w:b/>
        </w:rPr>
      </w:pPr>
      <w:r w:rsidRPr="00CB0350">
        <w:rPr>
          <w:b/>
        </w:rPr>
        <w:t>Results</w:t>
      </w:r>
    </w:p>
    <w:p w14:paraId="30B4DFFE" w14:textId="67F7443D" w:rsidR="0007247B" w:rsidRDefault="000530B2">
      <w:r>
        <w:t xml:space="preserve">The hyper-parameter turning revealed the best n-gram is when k = 3 and 4. The best kernel for SVM is a linear kernel. All results are saved under /results/ folder. </w:t>
      </w:r>
      <w:r w:rsidR="009F06F9">
        <w:t xml:space="preserve">SVM, Multinomial NB and logistic regression have similar performance in term of raw accuracy. </w:t>
      </w:r>
      <w:r w:rsidR="00F97CCA">
        <w:t xml:space="preserve"> Bernoulli NB performed the worst among the 4.</w:t>
      </w:r>
    </w:p>
    <w:p w14:paraId="4B8A248C" w14:textId="2601EB64" w:rsidR="009F06F9" w:rsidRDefault="00B42F8E" w:rsidP="00517FE8">
      <w:pPr>
        <w:jc w:val="center"/>
      </w:pPr>
      <w:r w:rsidRPr="00B42F8E">
        <w:rPr>
          <w:noProof/>
          <w:lang w:val="en-US"/>
        </w:rPr>
        <w:drawing>
          <wp:inline distT="0" distB="0" distL="0" distR="0" wp14:anchorId="7D5D460E" wp14:editId="370EE763">
            <wp:extent cx="2680335" cy="1850748"/>
            <wp:effectExtent l="0" t="0" r="1206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88261" cy="1856221"/>
                    </a:xfrm>
                    <a:prstGeom prst="rect">
                      <a:avLst/>
                    </a:prstGeom>
                  </pic:spPr>
                </pic:pic>
              </a:graphicData>
            </a:graphic>
          </wp:inline>
        </w:drawing>
      </w:r>
    </w:p>
    <w:p w14:paraId="052F8770" w14:textId="2772DB86" w:rsidR="00F97CCA" w:rsidRDefault="001979D6">
      <w:r>
        <w:t xml:space="preserve">The performance on TM-data is very poor when compared with </w:t>
      </w:r>
      <w:proofErr w:type="spellStart"/>
      <w:r>
        <w:t>non_TM</w:t>
      </w:r>
      <w:proofErr w:type="spellEnd"/>
      <w:r>
        <w:t xml:space="preserve"> data. This can be seen from the</w:t>
      </w:r>
      <w:r w:rsidR="001712B4">
        <w:t xml:space="preserve"> f-score test</w:t>
      </w:r>
      <w:r>
        <w:t xml:space="preserve"> below</w:t>
      </w:r>
      <w:r w:rsidR="001712B4">
        <w:t>.</w:t>
      </w:r>
    </w:p>
    <w:p w14:paraId="35B2CD18" w14:textId="57726A48" w:rsidR="001712B4" w:rsidRDefault="001712B4" w:rsidP="00517FE8">
      <w:pPr>
        <w:jc w:val="center"/>
      </w:pPr>
      <w:r w:rsidRPr="001712B4">
        <w:rPr>
          <w:noProof/>
          <w:lang w:val="en-US"/>
        </w:rPr>
        <w:drawing>
          <wp:inline distT="0" distB="0" distL="0" distR="0" wp14:anchorId="5B64277E" wp14:editId="18ED4A7C">
            <wp:extent cx="5194935" cy="1872619"/>
            <wp:effectExtent l="0" t="0" r="1206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02115" cy="1875207"/>
                    </a:xfrm>
                    <a:prstGeom prst="rect">
                      <a:avLst/>
                    </a:prstGeom>
                  </pic:spPr>
                </pic:pic>
              </a:graphicData>
            </a:graphic>
          </wp:inline>
        </w:drawing>
      </w:r>
    </w:p>
    <w:p w14:paraId="624F2F51" w14:textId="477F0815" w:rsidR="001712B4" w:rsidRPr="00517FE8" w:rsidRDefault="001712B4">
      <w:pPr>
        <w:rPr>
          <w:lang w:eastAsia="zh-CN"/>
        </w:rPr>
      </w:pPr>
      <w:r>
        <w:t>All models performed poorly on TM-dataset</w:t>
      </w:r>
      <w:r w:rsidR="00CA51B7">
        <w:t>, which may cause by the smaller dataset (292) when compared with non-TM dataset (2362).</w:t>
      </w:r>
      <w:r w:rsidR="00EF454C">
        <w:t xml:space="preserve"> From the table above, po</w:t>
      </w:r>
      <w:r w:rsidR="000E4C27">
        <w:t>sitive f-score are poor comparing with negative score. This indicate all models failed to classify positive samples correctly.</w:t>
      </w:r>
      <w:r w:rsidR="005F1FBD">
        <w:t xml:space="preserve"> </w:t>
      </w:r>
      <w:r w:rsidR="000E4C27">
        <w:t xml:space="preserve"> </w:t>
      </w:r>
    </w:p>
    <w:p w14:paraId="1B3455CD" w14:textId="77777777" w:rsidR="0041442A" w:rsidRPr="00CB0350" w:rsidRDefault="0041442A">
      <w:pPr>
        <w:rPr>
          <w:b/>
        </w:rPr>
      </w:pPr>
    </w:p>
    <w:p w14:paraId="41CC58B6" w14:textId="77777777" w:rsidR="0041442A" w:rsidRPr="00517FE8" w:rsidRDefault="0041442A">
      <w:pPr>
        <w:rPr>
          <w:b/>
          <w:lang w:val="en-US"/>
        </w:rPr>
      </w:pPr>
      <w:r w:rsidRPr="00517FE8">
        <w:rPr>
          <w:b/>
        </w:rPr>
        <w:t>Discussion</w:t>
      </w:r>
    </w:p>
    <w:p w14:paraId="469C187A" w14:textId="1401C57C" w:rsidR="00250E28" w:rsidRDefault="004E5CA8">
      <w:r>
        <w:t>The aim of the project w</w:t>
      </w:r>
      <w:r w:rsidR="007B32BA">
        <w:t xml:space="preserve">as to classify signal peptides from non-signal peptides. The classifier in this project worked poorly on the transmembrane proteins because </w:t>
      </w:r>
      <w:r w:rsidR="00703481">
        <w:t>of membrane proteins N-terminus can be classified as signal peptides.</w:t>
      </w:r>
      <w:r w:rsidR="000C1C23">
        <w:t xml:space="preserve"> After many F-score tests done on the data it can be said that the results were similar and it can be concluded a</w:t>
      </w:r>
      <w:r w:rsidR="00703481">
        <w:t>lgor</w:t>
      </w:r>
      <w:r w:rsidR="000C1C23">
        <w:t xml:space="preserve">ithm which have similar performances in raw accuracy are Multinomial NB, Logistic Regression and SVM with linear kernel. </w:t>
      </w:r>
    </w:p>
    <w:p w14:paraId="6D63D49D" w14:textId="52318D04" w:rsidR="00250E28" w:rsidRDefault="00250E28">
      <w:r>
        <w:t xml:space="preserve">Prediction is done on 2 different organisms proteome set which is obtained by </w:t>
      </w:r>
      <w:proofErr w:type="spellStart"/>
      <w:r>
        <w:t>Ensembl’s</w:t>
      </w:r>
      <w:proofErr w:type="spellEnd"/>
      <w:r>
        <w:t xml:space="preserve"> </w:t>
      </w:r>
      <w:proofErr w:type="spellStart"/>
      <w:r>
        <w:t>BioMart</w:t>
      </w:r>
      <w:proofErr w:type="spellEnd"/>
      <w:r>
        <w:t xml:space="preserve"> service. The organisms are chosen as Drosophila </w:t>
      </w:r>
      <w:r w:rsidR="000C00D5">
        <w:t>melanoga</w:t>
      </w:r>
      <w:r>
        <w:t xml:space="preserve">ster and Mus </w:t>
      </w:r>
      <w:proofErr w:type="spellStart"/>
      <w:r>
        <w:t>musculus</w:t>
      </w:r>
      <w:proofErr w:type="spellEnd"/>
      <w:r w:rsidR="000C00D5">
        <w:t xml:space="preserve"> which have 30493 and 64553 sequences. 16480 signal peptides are found for Drosophila melanogaster and 31474 signal peptides are found for Mus </w:t>
      </w:r>
      <w:proofErr w:type="spellStart"/>
      <w:r w:rsidR="000C00D5">
        <w:t>musculus</w:t>
      </w:r>
      <w:proofErr w:type="spellEnd"/>
      <w:r w:rsidR="000C00D5">
        <w:t xml:space="preserve">. Positive prediction percentage for Drosophila melanogaster 54.05% and for Mus </w:t>
      </w:r>
      <w:proofErr w:type="spellStart"/>
      <w:r w:rsidR="000C00D5">
        <w:t>musculus</w:t>
      </w:r>
      <w:proofErr w:type="spellEnd"/>
      <w:r w:rsidR="000C00D5">
        <w:t xml:space="preserve"> 48.76%.</w:t>
      </w:r>
    </w:p>
    <w:p w14:paraId="1D884F81" w14:textId="0A04F886" w:rsidR="004A3A3D" w:rsidRPr="0043766C" w:rsidRDefault="003D0061">
      <w:pPr>
        <w:rPr>
          <w:lang w:val="en-US"/>
        </w:rPr>
      </w:pPr>
      <w:r>
        <w:t>It is worth noting that this research does not predict the exact locations of each signal peptide</w:t>
      </w:r>
      <w:bookmarkStart w:id="0" w:name="_GoBack"/>
      <w:bookmarkEnd w:id="0"/>
      <w:r>
        <w:t xml:space="preserve">. </w:t>
      </w:r>
      <w:r w:rsidR="000305BE">
        <w:t>In the w</w:t>
      </w:r>
      <w:r w:rsidR="00312186">
        <w:t>ork done by Reynolds et al., 2008 transmembrane topology and signal peptide pr</w:t>
      </w:r>
      <w:r w:rsidR="00F25905">
        <w:t>ediction is don</w:t>
      </w:r>
      <w:r w:rsidR="0043766C">
        <w:t>e by using Hidden Markov Models with this approach it can correctly</w:t>
      </w:r>
      <w:r w:rsidR="0043766C">
        <w:rPr>
          <w:b/>
        </w:rPr>
        <w:t xml:space="preserve"> </w:t>
      </w:r>
      <w:r w:rsidR="0043766C">
        <w:t>localize t</w:t>
      </w:r>
      <w:r w:rsidR="0014699A">
        <w:t>he signal peptide cleavage site since HMM models consider transition states.</w:t>
      </w:r>
    </w:p>
    <w:p w14:paraId="115EC42F" w14:textId="77777777" w:rsidR="004A3A3D" w:rsidRPr="00517FE8" w:rsidRDefault="004A3A3D">
      <w:pPr>
        <w:rPr>
          <w:b/>
          <w:lang w:val="en-US"/>
        </w:rPr>
      </w:pPr>
    </w:p>
    <w:p w14:paraId="7B98FB03" w14:textId="77777777" w:rsidR="004A3A3D" w:rsidRPr="00517FE8" w:rsidRDefault="004A3A3D">
      <w:pPr>
        <w:rPr>
          <w:b/>
          <w:lang w:val="en-US"/>
        </w:rPr>
      </w:pPr>
    </w:p>
    <w:p w14:paraId="36E2AE48" w14:textId="77777777" w:rsidR="00551064" w:rsidRDefault="00551064">
      <w:pPr>
        <w:rPr>
          <w:b/>
          <w:lang w:val="en-US"/>
        </w:rPr>
      </w:pPr>
      <w:r w:rsidRPr="00517FE8">
        <w:rPr>
          <w:b/>
          <w:lang w:val="en-US"/>
        </w:rPr>
        <w:t>References</w:t>
      </w:r>
    </w:p>
    <w:p w14:paraId="7BBECFF8" w14:textId="77777777" w:rsidR="0014699A" w:rsidRDefault="0014699A">
      <w:pPr>
        <w:rPr>
          <w:b/>
          <w:lang w:val="en-US"/>
        </w:rPr>
      </w:pPr>
    </w:p>
    <w:p w14:paraId="57ED1333" w14:textId="77777777" w:rsidR="0014699A" w:rsidRPr="0014699A" w:rsidRDefault="0014699A" w:rsidP="0014699A">
      <w:pPr>
        <w:rPr>
          <w:lang w:val="en-US"/>
        </w:rPr>
      </w:pPr>
      <w:r w:rsidRPr="0014699A">
        <w:rPr>
          <w:lang w:val="en-US"/>
        </w:rPr>
        <w:t xml:space="preserve">Reynolds, Sheila M., Lukas </w:t>
      </w:r>
      <w:proofErr w:type="spellStart"/>
      <w:r w:rsidRPr="0014699A">
        <w:rPr>
          <w:lang w:val="en-US"/>
        </w:rPr>
        <w:t>Käll</w:t>
      </w:r>
      <w:proofErr w:type="spellEnd"/>
      <w:r w:rsidRPr="0014699A">
        <w:rPr>
          <w:lang w:val="en-US"/>
        </w:rPr>
        <w:t xml:space="preserve">, Michael E. Riffle, Jeff A. </w:t>
      </w:r>
      <w:proofErr w:type="spellStart"/>
      <w:r w:rsidRPr="0014699A">
        <w:rPr>
          <w:lang w:val="en-US"/>
        </w:rPr>
        <w:t>Bilmes</w:t>
      </w:r>
      <w:proofErr w:type="spellEnd"/>
      <w:r w:rsidRPr="0014699A">
        <w:rPr>
          <w:lang w:val="en-US"/>
        </w:rPr>
        <w:t xml:space="preserve">, and William Stafford Noble. 2008. "Transmembrane Topology </w:t>
      </w:r>
      <w:proofErr w:type="gramStart"/>
      <w:r w:rsidRPr="0014699A">
        <w:rPr>
          <w:lang w:val="en-US"/>
        </w:rPr>
        <w:t>And</w:t>
      </w:r>
      <w:proofErr w:type="gramEnd"/>
      <w:r w:rsidRPr="0014699A">
        <w:rPr>
          <w:lang w:val="en-US"/>
        </w:rPr>
        <w:t xml:space="preserve"> Signal Peptide Prediction Using Dynamic Bayesian Networks". </w:t>
      </w:r>
      <w:proofErr w:type="spellStart"/>
      <w:r w:rsidRPr="0014699A">
        <w:rPr>
          <w:i/>
          <w:iCs/>
          <w:lang w:val="en-US"/>
        </w:rPr>
        <w:t>Plos</w:t>
      </w:r>
      <w:proofErr w:type="spellEnd"/>
      <w:r w:rsidRPr="0014699A">
        <w:rPr>
          <w:i/>
          <w:iCs/>
          <w:lang w:val="en-US"/>
        </w:rPr>
        <w:t xml:space="preserve"> Computational Biology</w:t>
      </w:r>
      <w:r w:rsidRPr="0014699A">
        <w:rPr>
          <w:lang w:val="en-US"/>
        </w:rPr>
        <w:t xml:space="preserve"> 4 (11): e1000213. </w:t>
      </w:r>
      <w:proofErr w:type="gramStart"/>
      <w:r w:rsidRPr="0014699A">
        <w:rPr>
          <w:lang w:val="en-US"/>
        </w:rPr>
        <w:t>doi:10.1371/journal.pcbi</w:t>
      </w:r>
      <w:proofErr w:type="gramEnd"/>
      <w:r w:rsidRPr="0014699A">
        <w:rPr>
          <w:lang w:val="en-US"/>
        </w:rPr>
        <w:t>.1000213.</w:t>
      </w:r>
    </w:p>
    <w:p w14:paraId="623D4C23" w14:textId="77777777" w:rsidR="0014699A" w:rsidRPr="00517FE8" w:rsidRDefault="0014699A">
      <w:pPr>
        <w:rPr>
          <w:b/>
        </w:rPr>
      </w:pPr>
    </w:p>
    <w:p w14:paraId="3144D44D" w14:textId="77777777" w:rsidR="004430D9" w:rsidRPr="00517FE8" w:rsidRDefault="004430D9">
      <w:pPr>
        <w:rPr>
          <w:b/>
          <w:lang w:val="en-US"/>
        </w:rPr>
      </w:pPr>
    </w:p>
    <w:p w14:paraId="38916723" w14:textId="77777777" w:rsidR="003C79CD" w:rsidRPr="003C79CD" w:rsidRDefault="003C79CD" w:rsidP="003C79CD">
      <w:proofErr w:type="spellStart"/>
      <w:r w:rsidRPr="003C79CD">
        <w:t>Yıldırım</w:t>
      </w:r>
      <w:proofErr w:type="spellEnd"/>
      <w:r w:rsidRPr="003C79CD">
        <w:t xml:space="preserve">, M., Goh, K., </w:t>
      </w:r>
      <w:proofErr w:type="spellStart"/>
      <w:r w:rsidRPr="003C79CD">
        <w:t>Cusick</w:t>
      </w:r>
      <w:proofErr w:type="spellEnd"/>
      <w:r w:rsidRPr="003C79CD">
        <w:t xml:space="preserve">, M., </w:t>
      </w:r>
      <w:proofErr w:type="spellStart"/>
      <w:r w:rsidRPr="003C79CD">
        <w:t>Barabási</w:t>
      </w:r>
      <w:proofErr w:type="spellEnd"/>
      <w:r w:rsidRPr="003C79CD">
        <w:t>, A. and Vidal, M. (2007). Drug—target network. </w:t>
      </w:r>
      <w:r w:rsidRPr="003C79CD">
        <w:rPr>
          <w:i/>
          <w:iCs/>
        </w:rPr>
        <w:t>Nature Biotechnology</w:t>
      </w:r>
      <w:r w:rsidRPr="003C79CD">
        <w:t>, 25(10), pp.1119-1126.</w:t>
      </w:r>
    </w:p>
    <w:p w14:paraId="3D2E8966" w14:textId="77777777" w:rsidR="003C79CD" w:rsidRPr="00517FE8" w:rsidRDefault="003C79CD">
      <w:pPr>
        <w:rPr>
          <w:b/>
          <w:lang w:val="en-US"/>
        </w:rPr>
      </w:pPr>
    </w:p>
    <w:p w14:paraId="3D59E62C" w14:textId="77777777" w:rsidR="004430D9" w:rsidRPr="004430D9" w:rsidRDefault="004430D9" w:rsidP="004430D9">
      <w:r w:rsidRPr="004430D9">
        <w:t>Yu, B. and Zhang, Y. (2013). A Simple Method for Predicting Transmembrane Proteins Based on Wavelet Transform. </w:t>
      </w:r>
      <w:r w:rsidRPr="004430D9">
        <w:rPr>
          <w:i/>
          <w:iCs/>
        </w:rPr>
        <w:t>International Journal of Biological Sciences</w:t>
      </w:r>
      <w:r w:rsidRPr="004430D9">
        <w:t>, 9(1), pp.22-33.</w:t>
      </w:r>
    </w:p>
    <w:p w14:paraId="3CDFF0D7" w14:textId="77777777" w:rsidR="00AB24CB" w:rsidRPr="00AB24CB" w:rsidRDefault="00AB24CB">
      <w:pPr>
        <w:rPr>
          <w:b/>
          <w:color w:val="C00000"/>
        </w:rPr>
      </w:pPr>
    </w:p>
    <w:sectPr w:rsidR="00AB24CB" w:rsidRPr="00AB24CB" w:rsidSect="002C66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7"/>
  <w:activeWritingStyle w:appName="MSWord" w:lang="en-AU" w:vendorID="64" w:dllVersion="6" w:nlCheck="1" w:checkStyle="0"/>
  <w:activeWritingStyle w:appName="MSWord" w:lang="sv-SE" w:vendorID="64" w:dllVersion="6" w:nlCheck="1" w:checkStyle="0"/>
  <w:activeWritingStyle w:appName="MSWord" w:lang="en-GB" w:vendorID="64" w:dllVersion="6" w:nlCheck="1" w:checkStyle="0"/>
  <w:activeWritingStyle w:appName="MSWord" w:lang="en-AU" w:vendorID="64" w:dllVersion="4096" w:nlCheck="1" w:checkStyle="0"/>
  <w:activeWritingStyle w:appName="MSWord" w:lang="en-US" w:vendorID="64" w:dllVersion="4096" w:nlCheck="1" w:checkStyle="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3F53"/>
    <w:rsid w:val="000305BE"/>
    <w:rsid w:val="0003622D"/>
    <w:rsid w:val="000405E9"/>
    <w:rsid w:val="000530B2"/>
    <w:rsid w:val="0007247B"/>
    <w:rsid w:val="00076EC4"/>
    <w:rsid w:val="000C00D5"/>
    <w:rsid w:val="000C1C23"/>
    <w:rsid w:val="000C6F6F"/>
    <w:rsid w:val="000E4C27"/>
    <w:rsid w:val="00101F51"/>
    <w:rsid w:val="0014699A"/>
    <w:rsid w:val="001712B4"/>
    <w:rsid w:val="001979D6"/>
    <w:rsid w:val="001B1932"/>
    <w:rsid w:val="002402E9"/>
    <w:rsid w:val="00250E28"/>
    <w:rsid w:val="00273476"/>
    <w:rsid w:val="00274EB4"/>
    <w:rsid w:val="002C33D1"/>
    <w:rsid w:val="002C66A7"/>
    <w:rsid w:val="00312186"/>
    <w:rsid w:val="00317E4F"/>
    <w:rsid w:val="0035590E"/>
    <w:rsid w:val="003B0CD1"/>
    <w:rsid w:val="003C79CD"/>
    <w:rsid w:val="003D0061"/>
    <w:rsid w:val="003E12C3"/>
    <w:rsid w:val="003F0CBF"/>
    <w:rsid w:val="0041442A"/>
    <w:rsid w:val="00422B32"/>
    <w:rsid w:val="0043766C"/>
    <w:rsid w:val="004430D9"/>
    <w:rsid w:val="004446B2"/>
    <w:rsid w:val="004A1BEC"/>
    <w:rsid w:val="004A3A3D"/>
    <w:rsid w:val="004A62A7"/>
    <w:rsid w:val="004A6C95"/>
    <w:rsid w:val="004C1BAC"/>
    <w:rsid w:val="004D61C0"/>
    <w:rsid w:val="004E5CA8"/>
    <w:rsid w:val="00517FE8"/>
    <w:rsid w:val="00551064"/>
    <w:rsid w:val="0057644B"/>
    <w:rsid w:val="005E6F3B"/>
    <w:rsid w:val="005F1FBD"/>
    <w:rsid w:val="00623F53"/>
    <w:rsid w:val="006449F2"/>
    <w:rsid w:val="006528C1"/>
    <w:rsid w:val="006F7E69"/>
    <w:rsid w:val="00701773"/>
    <w:rsid w:val="00703481"/>
    <w:rsid w:val="00755E40"/>
    <w:rsid w:val="00791809"/>
    <w:rsid w:val="007B32BA"/>
    <w:rsid w:val="00827004"/>
    <w:rsid w:val="00841095"/>
    <w:rsid w:val="008540C4"/>
    <w:rsid w:val="008E53F3"/>
    <w:rsid w:val="0092168C"/>
    <w:rsid w:val="00926EDF"/>
    <w:rsid w:val="00977203"/>
    <w:rsid w:val="009B10D9"/>
    <w:rsid w:val="009B7807"/>
    <w:rsid w:val="009F06F9"/>
    <w:rsid w:val="009F2AA0"/>
    <w:rsid w:val="00A03A6F"/>
    <w:rsid w:val="00A445D9"/>
    <w:rsid w:val="00A66C5B"/>
    <w:rsid w:val="00A866A8"/>
    <w:rsid w:val="00A8739F"/>
    <w:rsid w:val="00A9782B"/>
    <w:rsid w:val="00AA1F53"/>
    <w:rsid w:val="00AB24CB"/>
    <w:rsid w:val="00B23F1B"/>
    <w:rsid w:val="00B42F8E"/>
    <w:rsid w:val="00C04662"/>
    <w:rsid w:val="00C103A5"/>
    <w:rsid w:val="00C510FF"/>
    <w:rsid w:val="00C95C05"/>
    <w:rsid w:val="00CA51B7"/>
    <w:rsid w:val="00CB0350"/>
    <w:rsid w:val="00D06F6C"/>
    <w:rsid w:val="00D11DF9"/>
    <w:rsid w:val="00D5058A"/>
    <w:rsid w:val="00DC65BF"/>
    <w:rsid w:val="00E35BEB"/>
    <w:rsid w:val="00E458DC"/>
    <w:rsid w:val="00EF454C"/>
    <w:rsid w:val="00F25905"/>
    <w:rsid w:val="00F302A2"/>
    <w:rsid w:val="00F84917"/>
    <w:rsid w:val="00F97CCA"/>
    <w:rsid w:val="00FB2FA7"/>
    <w:rsid w:val="00FD6AB1"/>
    <w:rsid w:val="00FE0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C93040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926ED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F6C"/>
    <w:rPr>
      <w:color w:val="0563C1" w:themeColor="hyperlink"/>
      <w:u w:val="single"/>
    </w:rPr>
  </w:style>
  <w:style w:type="paragraph" w:styleId="BalloonText">
    <w:name w:val="Balloon Text"/>
    <w:basedOn w:val="Normal"/>
    <w:link w:val="BalloonTextChar"/>
    <w:uiPriority w:val="99"/>
    <w:semiHidden/>
    <w:unhideWhenUsed/>
    <w:rsid w:val="00101F5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01F51"/>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841095"/>
    <w:rPr>
      <w:sz w:val="18"/>
      <w:szCs w:val="18"/>
    </w:rPr>
  </w:style>
  <w:style w:type="paragraph" w:styleId="CommentText">
    <w:name w:val="annotation text"/>
    <w:basedOn w:val="Normal"/>
    <w:link w:val="CommentTextChar"/>
    <w:uiPriority w:val="99"/>
    <w:semiHidden/>
    <w:unhideWhenUsed/>
    <w:rsid w:val="00841095"/>
  </w:style>
  <w:style w:type="character" w:customStyle="1" w:styleId="CommentTextChar">
    <w:name w:val="Comment Text Char"/>
    <w:basedOn w:val="DefaultParagraphFont"/>
    <w:link w:val="CommentText"/>
    <w:uiPriority w:val="99"/>
    <w:semiHidden/>
    <w:rsid w:val="00841095"/>
  </w:style>
  <w:style w:type="paragraph" w:styleId="CommentSubject">
    <w:name w:val="annotation subject"/>
    <w:basedOn w:val="CommentText"/>
    <w:next w:val="CommentText"/>
    <w:link w:val="CommentSubjectChar"/>
    <w:uiPriority w:val="99"/>
    <w:semiHidden/>
    <w:unhideWhenUsed/>
    <w:rsid w:val="00841095"/>
    <w:rPr>
      <w:b/>
      <w:bCs/>
      <w:sz w:val="20"/>
      <w:szCs w:val="20"/>
    </w:rPr>
  </w:style>
  <w:style w:type="character" w:customStyle="1" w:styleId="CommentSubjectChar">
    <w:name w:val="Comment Subject Char"/>
    <w:basedOn w:val="CommentTextChar"/>
    <w:link w:val="CommentSubject"/>
    <w:uiPriority w:val="99"/>
    <w:semiHidden/>
    <w:rsid w:val="00841095"/>
    <w:rPr>
      <w:b/>
      <w:bCs/>
      <w:sz w:val="20"/>
      <w:szCs w:val="20"/>
    </w:rPr>
  </w:style>
  <w:style w:type="character" w:customStyle="1" w:styleId="Heading2Char">
    <w:name w:val="Heading 2 Char"/>
    <w:basedOn w:val="DefaultParagraphFont"/>
    <w:link w:val="Heading2"/>
    <w:uiPriority w:val="9"/>
    <w:rsid w:val="00926EDF"/>
    <w:rPr>
      <w:rFonts w:asciiTheme="majorHAnsi" w:eastAsiaTheme="majorEastAsia" w:hAnsiTheme="majorHAnsi" w:cstheme="majorBidi"/>
      <w:color w:val="2F5496" w:themeColor="accent1" w:themeShade="BF"/>
      <w:sz w:val="26"/>
      <w:szCs w:val="26"/>
      <w:lang w:val="en-AU"/>
    </w:rPr>
  </w:style>
  <w:style w:type="paragraph" w:styleId="Revision">
    <w:name w:val="Revision"/>
    <w:hidden/>
    <w:uiPriority w:val="99"/>
    <w:semiHidden/>
    <w:rsid w:val="003D0061"/>
    <w:rPr>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674079">
      <w:bodyDiv w:val="1"/>
      <w:marLeft w:val="0"/>
      <w:marRight w:val="0"/>
      <w:marTop w:val="0"/>
      <w:marBottom w:val="0"/>
      <w:divBdr>
        <w:top w:val="none" w:sz="0" w:space="0" w:color="auto"/>
        <w:left w:val="none" w:sz="0" w:space="0" w:color="auto"/>
        <w:bottom w:val="none" w:sz="0" w:space="0" w:color="auto"/>
        <w:right w:val="none" w:sz="0" w:space="0" w:color="auto"/>
      </w:divBdr>
    </w:div>
    <w:div w:id="160197813">
      <w:bodyDiv w:val="1"/>
      <w:marLeft w:val="0"/>
      <w:marRight w:val="0"/>
      <w:marTop w:val="0"/>
      <w:marBottom w:val="0"/>
      <w:divBdr>
        <w:top w:val="none" w:sz="0" w:space="0" w:color="auto"/>
        <w:left w:val="none" w:sz="0" w:space="0" w:color="auto"/>
        <w:bottom w:val="none" w:sz="0" w:space="0" w:color="auto"/>
        <w:right w:val="none" w:sz="0" w:space="0" w:color="auto"/>
      </w:divBdr>
    </w:div>
    <w:div w:id="288361775">
      <w:bodyDiv w:val="1"/>
      <w:marLeft w:val="0"/>
      <w:marRight w:val="0"/>
      <w:marTop w:val="0"/>
      <w:marBottom w:val="0"/>
      <w:divBdr>
        <w:top w:val="none" w:sz="0" w:space="0" w:color="auto"/>
        <w:left w:val="none" w:sz="0" w:space="0" w:color="auto"/>
        <w:bottom w:val="none" w:sz="0" w:space="0" w:color="auto"/>
        <w:right w:val="none" w:sz="0" w:space="0" w:color="auto"/>
      </w:divBdr>
    </w:div>
    <w:div w:id="430518052">
      <w:bodyDiv w:val="1"/>
      <w:marLeft w:val="0"/>
      <w:marRight w:val="0"/>
      <w:marTop w:val="0"/>
      <w:marBottom w:val="0"/>
      <w:divBdr>
        <w:top w:val="none" w:sz="0" w:space="0" w:color="auto"/>
        <w:left w:val="none" w:sz="0" w:space="0" w:color="auto"/>
        <w:bottom w:val="none" w:sz="0" w:space="0" w:color="auto"/>
        <w:right w:val="none" w:sz="0" w:space="0" w:color="auto"/>
      </w:divBdr>
    </w:div>
    <w:div w:id="433020000">
      <w:bodyDiv w:val="1"/>
      <w:marLeft w:val="0"/>
      <w:marRight w:val="0"/>
      <w:marTop w:val="0"/>
      <w:marBottom w:val="0"/>
      <w:divBdr>
        <w:top w:val="none" w:sz="0" w:space="0" w:color="auto"/>
        <w:left w:val="none" w:sz="0" w:space="0" w:color="auto"/>
        <w:bottom w:val="none" w:sz="0" w:space="0" w:color="auto"/>
        <w:right w:val="none" w:sz="0" w:space="0" w:color="auto"/>
      </w:divBdr>
    </w:div>
    <w:div w:id="504128208">
      <w:bodyDiv w:val="1"/>
      <w:marLeft w:val="0"/>
      <w:marRight w:val="0"/>
      <w:marTop w:val="0"/>
      <w:marBottom w:val="0"/>
      <w:divBdr>
        <w:top w:val="none" w:sz="0" w:space="0" w:color="auto"/>
        <w:left w:val="none" w:sz="0" w:space="0" w:color="auto"/>
        <w:bottom w:val="none" w:sz="0" w:space="0" w:color="auto"/>
        <w:right w:val="none" w:sz="0" w:space="0" w:color="auto"/>
      </w:divBdr>
    </w:div>
    <w:div w:id="534275582">
      <w:bodyDiv w:val="1"/>
      <w:marLeft w:val="0"/>
      <w:marRight w:val="0"/>
      <w:marTop w:val="0"/>
      <w:marBottom w:val="0"/>
      <w:divBdr>
        <w:top w:val="none" w:sz="0" w:space="0" w:color="auto"/>
        <w:left w:val="none" w:sz="0" w:space="0" w:color="auto"/>
        <w:bottom w:val="none" w:sz="0" w:space="0" w:color="auto"/>
        <w:right w:val="none" w:sz="0" w:space="0" w:color="auto"/>
      </w:divBdr>
    </w:div>
    <w:div w:id="559832468">
      <w:bodyDiv w:val="1"/>
      <w:marLeft w:val="0"/>
      <w:marRight w:val="0"/>
      <w:marTop w:val="0"/>
      <w:marBottom w:val="0"/>
      <w:divBdr>
        <w:top w:val="none" w:sz="0" w:space="0" w:color="auto"/>
        <w:left w:val="none" w:sz="0" w:space="0" w:color="auto"/>
        <w:bottom w:val="none" w:sz="0" w:space="0" w:color="auto"/>
        <w:right w:val="none" w:sz="0" w:space="0" w:color="auto"/>
      </w:divBdr>
    </w:div>
    <w:div w:id="712385587">
      <w:bodyDiv w:val="1"/>
      <w:marLeft w:val="0"/>
      <w:marRight w:val="0"/>
      <w:marTop w:val="0"/>
      <w:marBottom w:val="0"/>
      <w:divBdr>
        <w:top w:val="none" w:sz="0" w:space="0" w:color="auto"/>
        <w:left w:val="none" w:sz="0" w:space="0" w:color="auto"/>
        <w:bottom w:val="none" w:sz="0" w:space="0" w:color="auto"/>
        <w:right w:val="none" w:sz="0" w:space="0" w:color="auto"/>
      </w:divBdr>
    </w:div>
    <w:div w:id="724987443">
      <w:bodyDiv w:val="1"/>
      <w:marLeft w:val="0"/>
      <w:marRight w:val="0"/>
      <w:marTop w:val="0"/>
      <w:marBottom w:val="0"/>
      <w:divBdr>
        <w:top w:val="none" w:sz="0" w:space="0" w:color="auto"/>
        <w:left w:val="none" w:sz="0" w:space="0" w:color="auto"/>
        <w:bottom w:val="none" w:sz="0" w:space="0" w:color="auto"/>
        <w:right w:val="none" w:sz="0" w:space="0" w:color="auto"/>
      </w:divBdr>
    </w:div>
    <w:div w:id="763304335">
      <w:bodyDiv w:val="1"/>
      <w:marLeft w:val="0"/>
      <w:marRight w:val="0"/>
      <w:marTop w:val="0"/>
      <w:marBottom w:val="0"/>
      <w:divBdr>
        <w:top w:val="none" w:sz="0" w:space="0" w:color="auto"/>
        <w:left w:val="none" w:sz="0" w:space="0" w:color="auto"/>
        <w:bottom w:val="none" w:sz="0" w:space="0" w:color="auto"/>
        <w:right w:val="none" w:sz="0" w:space="0" w:color="auto"/>
      </w:divBdr>
    </w:div>
    <w:div w:id="770970529">
      <w:bodyDiv w:val="1"/>
      <w:marLeft w:val="0"/>
      <w:marRight w:val="0"/>
      <w:marTop w:val="0"/>
      <w:marBottom w:val="0"/>
      <w:divBdr>
        <w:top w:val="none" w:sz="0" w:space="0" w:color="auto"/>
        <w:left w:val="none" w:sz="0" w:space="0" w:color="auto"/>
        <w:bottom w:val="none" w:sz="0" w:space="0" w:color="auto"/>
        <w:right w:val="none" w:sz="0" w:space="0" w:color="auto"/>
      </w:divBdr>
    </w:div>
    <w:div w:id="816799664">
      <w:bodyDiv w:val="1"/>
      <w:marLeft w:val="0"/>
      <w:marRight w:val="0"/>
      <w:marTop w:val="0"/>
      <w:marBottom w:val="0"/>
      <w:divBdr>
        <w:top w:val="none" w:sz="0" w:space="0" w:color="auto"/>
        <w:left w:val="none" w:sz="0" w:space="0" w:color="auto"/>
        <w:bottom w:val="none" w:sz="0" w:space="0" w:color="auto"/>
        <w:right w:val="none" w:sz="0" w:space="0" w:color="auto"/>
      </w:divBdr>
    </w:div>
    <w:div w:id="960262882">
      <w:bodyDiv w:val="1"/>
      <w:marLeft w:val="0"/>
      <w:marRight w:val="0"/>
      <w:marTop w:val="0"/>
      <w:marBottom w:val="0"/>
      <w:divBdr>
        <w:top w:val="none" w:sz="0" w:space="0" w:color="auto"/>
        <w:left w:val="none" w:sz="0" w:space="0" w:color="auto"/>
        <w:bottom w:val="none" w:sz="0" w:space="0" w:color="auto"/>
        <w:right w:val="none" w:sz="0" w:space="0" w:color="auto"/>
      </w:divBdr>
    </w:div>
    <w:div w:id="1030885807">
      <w:bodyDiv w:val="1"/>
      <w:marLeft w:val="0"/>
      <w:marRight w:val="0"/>
      <w:marTop w:val="0"/>
      <w:marBottom w:val="0"/>
      <w:divBdr>
        <w:top w:val="none" w:sz="0" w:space="0" w:color="auto"/>
        <w:left w:val="none" w:sz="0" w:space="0" w:color="auto"/>
        <w:bottom w:val="none" w:sz="0" w:space="0" w:color="auto"/>
        <w:right w:val="none" w:sz="0" w:space="0" w:color="auto"/>
      </w:divBdr>
    </w:div>
    <w:div w:id="1135291116">
      <w:bodyDiv w:val="1"/>
      <w:marLeft w:val="0"/>
      <w:marRight w:val="0"/>
      <w:marTop w:val="0"/>
      <w:marBottom w:val="0"/>
      <w:divBdr>
        <w:top w:val="none" w:sz="0" w:space="0" w:color="auto"/>
        <w:left w:val="none" w:sz="0" w:space="0" w:color="auto"/>
        <w:bottom w:val="none" w:sz="0" w:space="0" w:color="auto"/>
        <w:right w:val="none" w:sz="0" w:space="0" w:color="auto"/>
      </w:divBdr>
    </w:div>
    <w:div w:id="1229682413">
      <w:bodyDiv w:val="1"/>
      <w:marLeft w:val="0"/>
      <w:marRight w:val="0"/>
      <w:marTop w:val="0"/>
      <w:marBottom w:val="0"/>
      <w:divBdr>
        <w:top w:val="none" w:sz="0" w:space="0" w:color="auto"/>
        <w:left w:val="none" w:sz="0" w:space="0" w:color="auto"/>
        <w:bottom w:val="none" w:sz="0" w:space="0" w:color="auto"/>
        <w:right w:val="none" w:sz="0" w:space="0" w:color="auto"/>
      </w:divBdr>
    </w:div>
    <w:div w:id="1328822163">
      <w:bodyDiv w:val="1"/>
      <w:marLeft w:val="0"/>
      <w:marRight w:val="0"/>
      <w:marTop w:val="0"/>
      <w:marBottom w:val="0"/>
      <w:divBdr>
        <w:top w:val="none" w:sz="0" w:space="0" w:color="auto"/>
        <w:left w:val="none" w:sz="0" w:space="0" w:color="auto"/>
        <w:bottom w:val="none" w:sz="0" w:space="0" w:color="auto"/>
        <w:right w:val="none" w:sz="0" w:space="0" w:color="auto"/>
      </w:divBdr>
    </w:div>
    <w:div w:id="176182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595A3F6E-7CCE-5842-9B86-ECB5DC66FD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4</Pages>
  <Words>1110</Words>
  <Characters>6330</Characters>
  <Application>Microsoft Macintosh Word</Application>
  <DocSecurity>0</DocSecurity>
  <Lines>52</Lines>
  <Paragraphs>14</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    Training Data</vt:lpstr>
      <vt:lpstr>    Model Evaluation</vt:lpstr>
    </vt:vector>
  </TitlesOfParts>
  <LinksUpToDate>false</LinksUpToDate>
  <CharactersWithSpaces>7426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Feride Eren</dc:creator>
  <cp:keywords/>
  <dc:description/>
  <cp:lastModifiedBy>Feride Eren</cp:lastModifiedBy>
  <cp:revision>37</cp:revision>
  <dcterms:created xsi:type="dcterms:W3CDTF">2017-12-25T11:55:00Z</dcterms:created>
  <dcterms:modified xsi:type="dcterms:W3CDTF">2018-01-10T21:20:00Z</dcterms:modified>
</cp:coreProperties>
</file>